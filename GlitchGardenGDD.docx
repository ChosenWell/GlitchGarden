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hp275djqj9ia" w:id="0"/>
      <w:bookmarkEnd w:id="0"/>
      <w:r w:rsidDel="00000000" w:rsidR="00000000" w:rsidRPr="00000000">
        <w:rPr>
          <w:rtl w:val="0"/>
        </w:rPr>
        <w:t xml:space="preserve">Game Design Document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3kpmpl40w7x5" w:id="1"/>
      <w:bookmarkEnd w:id="1"/>
      <w:r w:rsidDel="00000000" w:rsidR="00000000" w:rsidRPr="00000000">
        <w:rPr>
          <w:rtl w:val="0"/>
        </w:rPr>
        <w:t xml:space="preserve">Glitch Garden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ohl4jblvhyzt">
        <w:r w:rsidDel="00000000" w:rsidR="00000000" w:rsidRPr="00000000">
          <w:rPr>
            <w:color w:val="1155cc"/>
            <w:u w:val="single"/>
            <w:rtl w:val="0"/>
          </w:rPr>
          <w:t xml:space="preserve">Game Description and Scope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okct5yg6pru7">
        <w:r w:rsidDel="00000000" w:rsidR="00000000" w:rsidRPr="00000000">
          <w:rPr>
            <w:color w:val="1155cc"/>
            <w:u w:val="single"/>
            <w:rtl w:val="0"/>
          </w:rPr>
          <w:t xml:space="preserve">Assets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ohl4jblvhyzt" w:id="2"/>
      <w:bookmarkEnd w:id="2"/>
      <w:r w:rsidDel="00000000" w:rsidR="00000000" w:rsidRPr="00000000">
        <w:rPr>
          <w:rtl w:val="0"/>
        </w:rPr>
        <w:t xml:space="preserve">Game Description and Scope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basic clone of the popular Plants vs. Zombies.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The object of the game is to stop animals from entering your house.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Animals come in randomly from the right.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Animals  are limited in their spawn position to one of five horizontal lanes.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The player can place defenses in any of the lanes in the garden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Defense placement is limited to one of nine columns, only one per square at a time.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Defense types include projectiles, and blockers.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When a projectile hits an animal it takes damage.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When an animal hits a plant or blocker, it starts damaging it.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When animals take a finite amount of damage, they disappear.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Animals do not collide with each other.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Projectiles do not collide with defenses or other seeds.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When an animal reaches a defense it stops and deals damage.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When the defense has taken sufficient damage, it dies and disappears from the scene.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Animals start walking again once the defense disappears.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Plants can be placed only when you have collected enough credits.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You collect credits by placing a special type of collector plant which is defenseless.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There are at least 2 types of animals (e.g. standard, jumping)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There are at least 2 types of plants (e.g. sun producer, cactus)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okct5yg6pru7" w:id="3"/>
      <w:bookmarkEnd w:id="3"/>
      <w:r w:rsidDel="00000000" w:rsidR="00000000" w:rsidRPr="00000000">
        <w:rPr>
          <w:rtl w:val="0"/>
        </w:rPr>
        <w:t xml:space="preserve">Assets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will be sourcing most of the assets from </w:t>
      </w:r>
      <w:del w:author="Anonymous" w:id="0" w:date="2015-03-02T17:26:30Z">
        <w:r w:rsidDel="00000000" w:rsidR="00000000" w:rsidRPr="00000000">
          <w:fldChar w:fldCharType="begin"/>
        </w:r>
        <w:r w:rsidDel="00000000" w:rsidR="00000000" w:rsidRPr="00000000">
          <w:delInstrText xml:space="preserve">HYPERLINK "http://www.glitchthegame.com"</w:delInstrText>
        </w:r>
        <w:r w:rsidDel="00000000" w:rsidR="00000000" w:rsidRPr="00000000">
          <w:fldChar w:fldCharType="separate"/>
        </w:r>
        <w:r w:rsidDel="00000000" w:rsidR="00000000" w:rsidRPr="00000000">
          <w:rPr>
            <w:color w:val="1155cc"/>
            <w:u w:val="single"/>
            <w:rtl w:val="0"/>
          </w:rPr>
          <w:delText xml:space="preserve">http://www.glitchthegame.com.</w:delText>
        </w:r>
        <w:r w:rsidDel="00000000" w:rsidR="00000000" w:rsidRPr="00000000">
          <w:fldChar w:fldCharType="end"/>
        </w:r>
      </w:del>
      <w:r w:rsidDel="00000000" w:rsidR="00000000" w:rsidRPr="00000000">
        <w:rPr>
          <w:rtl w:val="0"/>
        </w:rPr>
      </w:r>
    </w:p>
    <w:sectPr>
      <w:footerReference r:id="rId5" w:type="default"/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color w:val="0000ff"/>
        <w:sz w:val="24"/>
        <w:rtl w:val="0"/>
      </w:rPr>
      <w:t xml:space="preserve">From http://www.CompleteUnityDeveloper.com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6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footer" Target="footer1.xml"/></Relationships>
</file>